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1141" w14:textId="7E6999F5" w:rsidR="002D55D5" w:rsidRDefault="002D55D5" w:rsidP="002D55D5">
      <w:pPr>
        <w:jc w:val="both"/>
      </w:pPr>
      <w:r w:rsidRPr="002D55D5">
        <w:rPr>
          <w:b/>
          <w:bCs/>
        </w:rPr>
        <w:t>VISTO:</w:t>
      </w:r>
      <w:r>
        <w:t xml:space="preserve"> La</w:t>
      </w:r>
      <w:ins w:id="0" w:author="Luis María Lucero Urdániz" w:date="2020-04-27T18:09:00Z">
        <w:r w:rsidR="00BD42F8">
          <w:t>s</w:t>
        </w:r>
      </w:ins>
      <w:r>
        <w:t xml:space="preserve"> Ley</w:t>
      </w:r>
      <w:ins w:id="1" w:author="Luis María Lucero Urdániz" w:date="2020-04-27T18:09:00Z">
        <w:r w:rsidR="00BD42F8">
          <w:t>es</w:t>
        </w:r>
      </w:ins>
      <w:r>
        <w:t xml:space="preserve"> </w:t>
      </w:r>
      <w:del w:id="2" w:author="Luis María Lucero Urdániz" w:date="2020-04-27T18:09:00Z">
        <w:r w:rsidDel="00BD42F8">
          <w:delText>N°</w:delText>
        </w:r>
      </w:del>
      <w:ins w:id="3" w:author="Luis María Lucero Urdániz" w:date="2020-04-27T18:09:00Z">
        <w:r w:rsidR="00BD42F8">
          <w:t>Nros. 1.218 y</w:t>
        </w:r>
      </w:ins>
      <w:r>
        <w:t xml:space="preserve"> 2.095 (texto</w:t>
      </w:r>
      <w:ins w:id="4" w:author="Luis María Lucero Urdániz" w:date="2020-04-27T18:10:00Z">
        <w:r w:rsidR="00BD42F8">
          <w:t>s</w:t>
        </w:r>
      </w:ins>
      <w:r>
        <w:t xml:space="preserve"> consolidado</w:t>
      </w:r>
      <w:ins w:id="5" w:author="Luis María Lucero Urdániz" w:date="2020-04-27T18:10:00Z">
        <w:r w:rsidR="00BD42F8">
          <w:t>s</w:t>
        </w:r>
      </w:ins>
      <w:r>
        <w:t xml:space="preserve"> según Ley N° 6.017), los Decretos Nros. 1.145/GCBA/09, 95/GCBA/14, 411/GCBA/16, 114/GCBA/16, 326/GCBA/17, 287/GCBA/18, 168/GCABA/19, 207/GCBA/19 y 326/AJG/15</w:t>
      </w:r>
      <w:ins w:id="6" w:author="Luis María Lucero Urdániz" w:date="2020-04-27T18:17:00Z">
        <w:r w:rsidR="00BD42F8">
          <w:t>,</w:t>
        </w:r>
      </w:ins>
      <w:r>
        <w:t xml:space="preserve"> las Resoluciones Nros.</w:t>
      </w:r>
      <w:ins w:id="7" w:author="Luis María Lucero Urdániz" w:date="2020-04-28T10:53:00Z">
        <w:r w:rsidR="00073C73">
          <w:t xml:space="preserve"> 583</w:t>
        </w:r>
        <w:r w:rsidR="009C44EE">
          <w:t>/MJYSGC/15,</w:t>
        </w:r>
      </w:ins>
      <w:r>
        <w:t xml:space="preserve"> 612/MJYSGC/16, 323/SSAGARHS/18 y 15/SSGA/20</w:t>
      </w:r>
      <w:commentRangeStart w:id="8"/>
      <w:r>
        <w:t>, la</w:t>
      </w:r>
      <w:ins w:id="9" w:author="Luis María Lucero Urdániz" w:date="2020-04-28T10:54:00Z">
        <w:r w:rsidR="000D0C79">
          <w:t>s</w:t>
        </w:r>
      </w:ins>
      <w:r>
        <w:t xml:space="preserve"> Disposici</w:t>
      </w:r>
      <w:ins w:id="10" w:author="Luis María Lucero Urdániz" w:date="2020-04-28T10:54:00Z">
        <w:r w:rsidR="000D0C79">
          <w:t>o</w:t>
        </w:r>
      </w:ins>
      <w:del w:id="11" w:author="Luis María Lucero Urdániz" w:date="2020-04-28T10:54:00Z">
        <w:r w:rsidDel="000D0C79">
          <w:delText>ó</w:delText>
        </w:r>
      </w:del>
      <w:r>
        <w:t>n</w:t>
      </w:r>
      <w:ins w:id="12" w:author="Luis María Lucero Urdániz" w:date="2020-04-28T10:54:00Z">
        <w:r w:rsidR="000D0C79">
          <w:t>es</w:t>
        </w:r>
        <w:r w:rsidR="00B63080">
          <w:t xml:space="preserve"> Nros.</w:t>
        </w:r>
        <w:r w:rsidR="000D0C79">
          <w:t xml:space="preserve"> 396/DGC</w:t>
        </w:r>
        <w:r w:rsidR="00B63080">
          <w:t>YC/14</w:t>
        </w:r>
      </w:ins>
      <w:r>
        <w:t xml:space="preserve"> </w:t>
      </w:r>
      <w:del w:id="13" w:author="Luis María Lucero Urdániz" w:date="2020-04-28T10:54:00Z">
        <w:r w:rsidDel="00B63080">
          <w:delText>N°</w:delText>
        </w:r>
      </w:del>
      <w:ins w:id="14" w:author="Luis María Lucero Urdániz" w:date="2020-04-28T10:54:00Z">
        <w:r w:rsidR="00B63080">
          <w:t>y</w:t>
        </w:r>
      </w:ins>
      <w:r>
        <w:t xml:space="preserve"> 1.073/DGCyC/19</w:t>
      </w:r>
      <w:commentRangeEnd w:id="8"/>
      <w:r w:rsidR="00C65C81">
        <w:rPr>
          <w:rStyle w:val="Refdecomentario"/>
        </w:rPr>
        <w:commentReference w:id="8"/>
      </w:r>
      <w:r>
        <w:t xml:space="preserve">, los Expedientes Nros. </w:t>
      </w:r>
      <w:del w:id="15" w:author="Luis María Lucero Urdániz" w:date="2020-04-28T10:37:00Z">
        <w:r w:rsidDel="00FA2228">
          <w:delText>EX-</w:delText>
        </w:r>
        <w:r w:rsidDel="00B60290">
          <w:delText>2015-</w:delText>
        </w:r>
      </w:del>
      <w:r>
        <w:t>10290411</w:t>
      </w:r>
      <w:ins w:id="16" w:author="Luis María Lucero Urdániz" w:date="2020-04-28T10:37:00Z">
        <w:r w:rsidR="00B60290">
          <w:t>-MGEYA</w:t>
        </w:r>
      </w:ins>
      <w:r>
        <w:t>-DGSPM</w:t>
      </w:r>
      <w:ins w:id="17" w:author="Luis María Lucero Urdániz" w:date="2020-04-28T10:37:00Z">
        <w:r w:rsidR="00B60290">
          <w:t>/2015</w:t>
        </w:r>
      </w:ins>
      <w:r>
        <w:t xml:space="preserve"> y </w:t>
      </w:r>
      <w:del w:id="18" w:author="Luis María Lucero Urdániz" w:date="2020-04-28T10:37:00Z">
        <w:r w:rsidDel="00B60290">
          <w:delText xml:space="preserve">EX-2020- </w:delText>
        </w:r>
      </w:del>
      <w:r>
        <w:t>10788590-GCABA-DGAYCON</w:t>
      </w:r>
      <w:ins w:id="19" w:author="Luis María Lucero Urdániz" w:date="2020-04-28T10:38:00Z">
        <w:r w:rsidR="00B60290">
          <w:t>/2020</w:t>
        </w:r>
      </w:ins>
      <w:r>
        <w:t xml:space="preserve">, y </w:t>
      </w:r>
    </w:p>
    <w:p w14:paraId="1409A1EC" w14:textId="77777777" w:rsidR="002D55D5" w:rsidRPr="002D55D5" w:rsidRDefault="002D55D5" w:rsidP="002D55D5">
      <w:pPr>
        <w:jc w:val="both"/>
        <w:rPr>
          <w:b/>
          <w:bCs/>
        </w:rPr>
      </w:pPr>
      <w:r w:rsidRPr="002D55D5">
        <w:rPr>
          <w:b/>
          <w:bCs/>
        </w:rPr>
        <w:t xml:space="preserve">CONSIDERANDO: </w:t>
      </w:r>
    </w:p>
    <w:p w14:paraId="17745D26" w14:textId="4ED9E6CB" w:rsidR="002D55D5" w:rsidRDefault="002D55D5" w:rsidP="002D55D5">
      <w:pPr>
        <w:jc w:val="both"/>
      </w:pPr>
      <w:r>
        <w:t xml:space="preserve">Que por Expediente N° </w:t>
      </w:r>
      <w:del w:id="20" w:author="Luis María Lucero Urdániz" w:date="2020-04-28T10:38:00Z">
        <w:r w:rsidDel="004E0F93">
          <w:delText>EX-2020-</w:delText>
        </w:r>
      </w:del>
      <w:r>
        <w:t>10788590-GCABA-DGAYCON</w:t>
      </w:r>
      <w:ins w:id="21" w:author="Luis María Lucero Urdániz" w:date="2020-04-28T10:38:00Z">
        <w:r w:rsidR="004E0F93">
          <w:t>/2020</w:t>
        </w:r>
      </w:ins>
      <w:r>
        <w:t xml:space="preserve">, tramita la prórroga del servicio de elaboración y distribución de comidas para cadetes, cursantes, guardias y personal autorizado de la entonces Policía Metropolitana, con destino al Instituto Superior de Seguridad Pública, oportunamente contratado por medio de la Licitación Pública de Etapa Única N° 2900-0561-LPU15; </w:t>
      </w:r>
    </w:p>
    <w:p w14:paraId="6567E82F" w14:textId="77777777" w:rsidR="002D55D5" w:rsidRDefault="002D55D5" w:rsidP="002D55D5">
      <w:pPr>
        <w:jc w:val="both"/>
      </w:pPr>
      <w:r>
        <w:t xml:space="preserve">Que la Ley N° 2.095 (texto consolidado según Ley N° 6.017) establece las normas básicas para los procesos de compras, ventas y contrataciones de bienes y servicios llevados a cabo por el Sector Público de la Ciudad Autónoma de Buenos Aires; </w:t>
      </w:r>
    </w:p>
    <w:p w14:paraId="5469444C" w14:textId="6184E5E6" w:rsidR="002D55D5" w:rsidRDefault="002D55D5" w:rsidP="002D55D5">
      <w:pPr>
        <w:jc w:val="both"/>
      </w:pPr>
      <w:r>
        <w:t xml:space="preserve">Que el Decreto N° 1.145/GCBA/09 aprobó la reglamentación del Artículo 85 de la Ley N° 2.095 (texto consolidado según Ley N° 6.017) e implementó el Sistema Electrónico de Adquisiciones y Contrataciones del Gobierno de la Ciudad Autónoma de Buenos Aires, denominándoselo en adelante como Buenos Aires Compras (BAC); </w:t>
      </w:r>
    </w:p>
    <w:p w14:paraId="4641D589" w14:textId="77777777" w:rsidR="002D55D5" w:rsidRDefault="002D55D5" w:rsidP="002D55D5">
      <w:pPr>
        <w:jc w:val="both"/>
      </w:pPr>
      <w:r>
        <w:t xml:space="preserve">Que el Decreto N° 95/GCBA/14, modificado por los Decretos Nros. 114/GCBA/16 y 411/GCBA/16, aprobó la reglamentación de la Ley N° 2.095 (texto consolidado según Ley N° 6.017) y fijó los niveles de decisión y cuadro de competencias; </w:t>
      </w:r>
    </w:p>
    <w:p w14:paraId="1911B28E" w14:textId="0BC3E32B" w:rsidR="002D55D5" w:rsidRDefault="002D55D5" w:rsidP="002D55D5">
      <w:pPr>
        <w:jc w:val="both"/>
      </w:pPr>
      <w:r>
        <w:t>Que por Decreto N° 326/GCABA/17 se derogó el Decreto N° 95/GCABA/14, sus modificatorios, y el Decreto N° 1.145/GCABA/09 y sus normas complementarias, y asimismo, por Decreto N° 168/</w:t>
      </w:r>
      <w:del w:id="22" w:author="Luis María Lucero Urdániz" w:date="2020-04-28T10:59:00Z">
        <w:r w:rsidDel="00DD5077">
          <w:delText>AJG</w:delText>
        </w:r>
      </w:del>
      <w:ins w:id="23" w:author="Luis María Lucero Urdániz" w:date="2020-04-28T10:59:00Z">
        <w:r w:rsidR="00DD5077">
          <w:t>GCABA</w:t>
        </w:r>
      </w:ins>
      <w:r>
        <w:t xml:space="preserve">/19 se aprobó una nueva reglamentación de la Ley N° 2.095 (texto consolidado según Ley N° 6.017), derogando en consecuencia el Decreto N° 326/GCBA/17; </w:t>
      </w:r>
    </w:p>
    <w:p w14:paraId="48F85E4E" w14:textId="77777777" w:rsidR="002D55D5" w:rsidRDefault="002D55D5" w:rsidP="002D55D5">
      <w:pPr>
        <w:jc w:val="both"/>
      </w:pPr>
      <w:r>
        <w:t xml:space="preserve">Que el Decreto N° 207/GCABA/19 sustituyó los Anexos II, III, IV, V, VI y VII del Decreto N° 168/GCBA/19; </w:t>
      </w:r>
    </w:p>
    <w:p w14:paraId="0FCCDEEB" w14:textId="7B469F9D" w:rsidR="002D55D5" w:rsidRDefault="002D55D5" w:rsidP="002D55D5">
      <w:pPr>
        <w:jc w:val="both"/>
      </w:pPr>
      <w:r>
        <w:t>Que no obstante ello, el artículo 3° del Decreto N° 168/GCABA/19</w:t>
      </w:r>
      <w:del w:id="24" w:author="Luis María Lucero Urdániz" w:date="2020-04-28T10:59:00Z">
        <w:r w:rsidDel="00DD5077">
          <w:delText>,</w:delText>
        </w:r>
      </w:del>
      <w:r>
        <w:t xml:space="preserve"> establece que "Los procesos de selección iniciados con anterioridad al dictado del presente Decreto, se rigen por la reglamentación vigente en aquel momento"; </w:t>
      </w:r>
    </w:p>
    <w:p w14:paraId="624B23EA" w14:textId="4770A635" w:rsidR="002D55D5" w:rsidRDefault="002D55D5" w:rsidP="002D55D5">
      <w:pPr>
        <w:jc w:val="both"/>
        <w:rPr>
          <w:ins w:id="25" w:author="Luis María Lucero Urdániz" w:date="2020-04-28T11:02:00Z"/>
        </w:rPr>
      </w:pPr>
      <w:r>
        <w:t>Que por Disposición</w:t>
      </w:r>
      <w:ins w:id="26" w:author="Luis María Lucero Urdániz" w:date="2020-04-28T11:01:00Z">
        <w:r w:rsidR="004F1AE3">
          <w:t xml:space="preserve"> N° </w:t>
        </w:r>
        <w:r w:rsidR="004F1AE3">
          <w:t xml:space="preserve">396/DGCYC/14 </w:t>
        </w:r>
      </w:ins>
      <w:ins w:id="27" w:author="Luis María Lucero Urdániz" w:date="2020-04-28T11:00:00Z">
        <w:r w:rsidR="00DE37D7">
          <w:t xml:space="preserve"> </w:t>
        </w:r>
      </w:ins>
      <w:del w:id="28" w:author="Luis María Lucero Urdániz" w:date="2020-04-28T11:01:00Z">
        <w:r w:rsidDel="004F1AE3">
          <w:delText xml:space="preserve"> N° 1.073/DGCyC/19 </w:delText>
        </w:r>
      </w:del>
      <w:r>
        <w:t>la Dirección General de Compras y Contrataciones, en su carácter de Órgano Rector y de acuerdo a las facultades otorgadas por el Artículo N° 18, Inciso j) de la Ley N° 2.095 (texto consolidado según Ley N° 6.017) aprobó el Pliego Único de Bases y Condiciones Generales</w:t>
      </w:r>
      <w:ins w:id="29" w:author="Luis María Lucero Urdániz" w:date="2020-04-28T11:01:00Z">
        <w:r w:rsidR="004F1AE3">
          <w:t>, el que posteriormente fuera modificado por las Disposiciones Nros.</w:t>
        </w:r>
        <w:r w:rsidR="004F1AE3">
          <w:t xml:space="preserve"> 1.274</w:t>
        </w:r>
      </w:ins>
      <w:ins w:id="30" w:author="Luis María Lucero Urdániz" w:date="2020-04-28T15:47:00Z">
        <w:r w:rsidR="00DA0443">
          <w:t>/DGCYC/17</w:t>
        </w:r>
      </w:ins>
      <w:ins w:id="31" w:author="Luis María Lucero Urdániz" w:date="2020-04-28T11:01:00Z">
        <w:r w:rsidR="004F1AE3">
          <w:t xml:space="preserve"> </w:t>
        </w:r>
      </w:ins>
      <w:ins w:id="32" w:author="Luis María Lucero Urdániz" w:date="2020-04-28T11:02:00Z">
        <w:r w:rsidR="004F1AE3">
          <w:t>y</w:t>
        </w:r>
      </w:ins>
      <w:ins w:id="33" w:author="Luis María Lucero Urdániz" w:date="2020-04-28T11:01:00Z">
        <w:r w:rsidR="004F1AE3">
          <w:t xml:space="preserve"> 1.073/DGCyC/19</w:t>
        </w:r>
      </w:ins>
      <w:r>
        <w:t xml:space="preserve">; </w:t>
      </w:r>
    </w:p>
    <w:p w14:paraId="421895BD" w14:textId="19298EBB" w:rsidR="004F1AE3" w:rsidRDefault="00E40D34" w:rsidP="002D55D5">
      <w:pPr>
        <w:jc w:val="both"/>
      </w:pPr>
      <w:ins w:id="34" w:author="Luis María Lucero Urdániz" w:date="2020-04-28T11:02:00Z">
        <w:r>
          <w:t xml:space="preserve">Que mediante </w:t>
        </w:r>
      </w:ins>
      <w:ins w:id="35" w:author="Luis María Lucero Urdániz" w:date="2020-04-28T11:17:00Z">
        <w:r w:rsidR="00371332">
          <w:t xml:space="preserve">la </w:t>
        </w:r>
      </w:ins>
      <w:ins w:id="36" w:author="Luis María Lucero Urdániz" w:date="2020-04-28T11:02:00Z">
        <w:r>
          <w:t xml:space="preserve">Resolución N° </w:t>
        </w:r>
      </w:ins>
      <w:ins w:id="37" w:author="Luis María Lucero Urdániz" w:date="2020-04-28T11:04:00Z">
        <w:r w:rsidR="00A702A4">
          <w:t>583</w:t>
        </w:r>
      </w:ins>
      <w:ins w:id="38" w:author="Luis María Lucero Urdániz" w:date="2020-04-28T11:02:00Z">
        <w:r>
          <w:t>/</w:t>
        </w:r>
      </w:ins>
      <w:ins w:id="39" w:author="Luis María Lucero Urdániz" w:date="2020-04-28T11:04:00Z">
        <w:r w:rsidR="00A702A4">
          <w:t>MJYSGC</w:t>
        </w:r>
      </w:ins>
      <w:ins w:id="40" w:author="Luis María Lucero Urdániz" w:date="2020-04-28T11:02:00Z">
        <w:r>
          <w:t>/1</w:t>
        </w:r>
      </w:ins>
      <w:ins w:id="41" w:author="Luis María Lucero Urdániz" w:date="2020-04-28T11:04:00Z">
        <w:r w:rsidR="00067F66">
          <w:t>5</w:t>
        </w:r>
      </w:ins>
      <w:ins w:id="42" w:author="Luis María Lucero Urdániz" w:date="2020-04-28T11:02:00Z">
        <w:r>
          <w:t xml:space="preserve"> se aprobó el Pliego de Bases y Condiciones Particulares y de Especificaciones Técnicas para la</w:t>
        </w:r>
      </w:ins>
      <w:ins w:id="43" w:author="Luis María Lucero Urdániz" w:date="2020-04-28T11:07:00Z">
        <w:r w:rsidR="00FD221E">
          <w:t xml:space="preserve"> contratación del servicio </w:t>
        </w:r>
      </w:ins>
      <w:ins w:id="44" w:author="Luis María Lucero Urdániz" w:date="2020-04-28T11:08:00Z">
        <w:r w:rsidR="004F1100">
          <w:t xml:space="preserve">de elaboración y distribución de comidas para cadetes, cursantes, guardias y personal </w:t>
        </w:r>
        <w:r w:rsidR="0011392A">
          <w:t>autorizado de la entonces Policía</w:t>
        </w:r>
      </w:ins>
      <w:ins w:id="45" w:author="Luis María Lucero Urdániz" w:date="2020-04-28T11:09:00Z">
        <w:r w:rsidR="0011392A">
          <w:t xml:space="preserve"> Metropolitana con destino al Instituto Superior de Seguridad Pública</w:t>
        </w:r>
      </w:ins>
      <w:ins w:id="46" w:author="Luis María Lucero Urdániz" w:date="2020-04-28T11:02:00Z">
        <w:r>
          <w:t>, caratulado como PLIEG-201</w:t>
        </w:r>
      </w:ins>
      <w:ins w:id="47" w:author="Luis María Lucero Urdániz" w:date="2020-04-28T11:10:00Z">
        <w:r w:rsidR="00131FB6">
          <w:t>5</w:t>
        </w:r>
      </w:ins>
      <w:ins w:id="48" w:author="Luis María Lucero Urdániz" w:date="2020-04-28T11:02:00Z">
        <w:r>
          <w:t>-</w:t>
        </w:r>
      </w:ins>
      <w:ins w:id="49" w:author="Luis María Lucero Urdániz" w:date="2020-04-28T11:10:00Z">
        <w:r w:rsidR="008214CB">
          <w:t>18581657</w:t>
        </w:r>
      </w:ins>
      <w:ins w:id="50" w:author="Luis María Lucero Urdániz" w:date="2020-04-28T11:02:00Z">
        <w:r>
          <w:t>-</w:t>
        </w:r>
      </w:ins>
      <w:ins w:id="51" w:author="Luis María Lucero Urdániz" w:date="2020-04-28T11:10:00Z">
        <w:r w:rsidR="00131FB6">
          <w:t>MJYSGC</w:t>
        </w:r>
      </w:ins>
      <w:ins w:id="52" w:author="Luis María Lucero Urdániz" w:date="2020-04-28T11:02:00Z">
        <w:r>
          <w:t>, y se llamó a Licitación Pública</w:t>
        </w:r>
      </w:ins>
      <w:ins w:id="53" w:author="Luis María Lucero Urdániz" w:date="2020-04-28T11:10:00Z">
        <w:r w:rsidR="008214CB">
          <w:t xml:space="preserve"> de Etapa Única</w:t>
        </w:r>
      </w:ins>
      <w:ins w:id="54" w:author="Luis María Lucero Urdániz" w:date="2020-04-28T11:02:00Z">
        <w:r>
          <w:t xml:space="preserve"> N° 2900-0</w:t>
        </w:r>
      </w:ins>
      <w:ins w:id="55" w:author="Luis María Lucero Urdániz" w:date="2020-04-28T11:10:00Z">
        <w:r w:rsidR="00F94E05">
          <w:t>561</w:t>
        </w:r>
      </w:ins>
      <w:ins w:id="56" w:author="Luis María Lucero Urdániz" w:date="2020-04-28T11:02:00Z">
        <w:r>
          <w:t>-LPU1</w:t>
        </w:r>
      </w:ins>
      <w:ins w:id="57" w:author="Luis María Lucero Urdániz" w:date="2020-04-28T11:11:00Z">
        <w:r w:rsidR="00F94E05">
          <w:t>5</w:t>
        </w:r>
      </w:ins>
      <w:ins w:id="58" w:author="Luis María Lucero Urdániz" w:date="2020-04-28T11:02:00Z">
        <w:r>
          <w:t>;</w:t>
        </w:r>
      </w:ins>
    </w:p>
    <w:p w14:paraId="5FFADBE4" w14:textId="4D529AF0" w:rsidR="002D55D5" w:rsidRDefault="002D55D5" w:rsidP="002D55D5">
      <w:pPr>
        <w:jc w:val="both"/>
      </w:pPr>
      <w:r>
        <w:lastRenderedPageBreak/>
        <w:t>Que mediante</w:t>
      </w:r>
      <w:ins w:id="59" w:author="Luis María Lucero Urdániz" w:date="2020-04-28T11:17:00Z">
        <w:r w:rsidR="00371332">
          <w:t xml:space="preserve"> el</w:t>
        </w:r>
      </w:ins>
      <w:r>
        <w:t xml:space="preserve"> Decreto N° 326/AJG/15 se aprobó la Licitación Pública de Etapa Única N° 2900-0561-LPU15 y se adjudicó la contratación a la firma FRIENDS FOOD S.A. (CUIT N° 30-70395143-7) por un monto total de pesos noventa y tres millones seiscientos treinta y un mil seiscientos diez con 40/100 ($ 93.631.610,40); </w:t>
      </w:r>
    </w:p>
    <w:p w14:paraId="6F0CA407" w14:textId="212C1886" w:rsidR="002D55D5" w:rsidRDefault="002D55D5" w:rsidP="002D55D5">
      <w:pPr>
        <w:jc w:val="both"/>
      </w:pPr>
      <w:r>
        <w:t>Que, en consecuencia, se emitió la Orden de Compra N° 2900-6975-OC15 con un plazo de duración contractual de treinta y seis (36) meses consecutivos e ininterrumpidos</w:t>
      </w:r>
      <w:ins w:id="60" w:author="Luis María Lucero Urdániz" w:date="2020-04-28T11:26:00Z">
        <w:r w:rsidR="00B332FB">
          <w:t xml:space="preserve"> a partir del inicio del documento contractual</w:t>
        </w:r>
      </w:ins>
      <w:r>
        <w:t xml:space="preserve">; </w:t>
      </w:r>
    </w:p>
    <w:p w14:paraId="623888BE" w14:textId="77777777" w:rsidR="002D55D5" w:rsidRDefault="002D55D5" w:rsidP="002D55D5">
      <w:pPr>
        <w:jc w:val="both"/>
      </w:pPr>
      <w:r>
        <w:t xml:space="preserve">Que la fecha de inicio de ejecución del referido contrato se produjo el día 30 de noviembre de 2015; </w:t>
      </w:r>
    </w:p>
    <w:p w14:paraId="703B4A07" w14:textId="77777777" w:rsidR="002D55D5" w:rsidRDefault="002D55D5" w:rsidP="002D55D5">
      <w:pPr>
        <w:jc w:val="both"/>
      </w:pPr>
      <w:r>
        <w:t>Que mediante Resolución N° 612/MJYSGC/16</w:t>
      </w:r>
      <w:del w:id="61" w:author="Luis María Lucero Urdániz" w:date="2020-04-28T11:33:00Z">
        <w:r w:rsidDel="00DA4687">
          <w:delText>,</w:delText>
        </w:r>
      </w:del>
      <w:r>
        <w:t xml:space="preserve"> se autorizó la ampliación de la mentada Orden de Compra, por la suma de pesos cuarenta y seis millones ochocientos quince mil ochocientos cinco con 20/100 ($ 46.815.805,20.-), emitiéndose en consecuencia la Orden de Compra N° 2900-7512-OC16; </w:t>
      </w:r>
    </w:p>
    <w:p w14:paraId="14DB72C2" w14:textId="4263A7F5" w:rsidR="002F2042" w:rsidRDefault="002D55D5" w:rsidP="002D55D5">
      <w:pPr>
        <w:jc w:val="both"/>
        <w:rPr>
          <w:ins w:id="62" w:author="Luis María Lucero Urdániz" w:date="2020-04-28T11:38:00Z"/>
        </w:rPr>
      </w:pPr>
      <w:r>
        <w:t>Que</w:t>
      </w:r>
      <w:del w:id="63" w:author="Luis María Lucero Urdániz" w:date="2020-04-28T12:35:00Z">
        <w:r w:rsidDel="005A7F44">
          <w:delText>,</w:delText>
        </w:r>
      </w:del>
      <w:r>
        <w:t xml:space="preserve"> posteriormente, mediante la</w:t>
      </w:r>
      <w:del w:id="64" w:author="Luis María Lucero Urdániz" w:date="2020-04-28T11:38:00Z">
        <w:r w:rsidDel="002F2042">
          <w:delText>s</w:delText>
        </w:r>
      </w:del>
      <w:r>
        <w:t xml:space="preserve"> </w:t>
      </w:r>
      <w:del w:id="65" w:author="Luis María Lucero Urdániz" w:date="2020-04-28T14:50:00Z">
        <w:r w:rsidDel="005D06C5">
          <w:delText xml:space="preserve">Resoluciones </w:delText>
        </w:r>
      </w:del>
      <w:ins w:id="66" w:author="Luis María Lucero Urdániz" w:date="2020-04-28T14:50:00Z">
        <w:r w:rsidR="005D06C5">
          <w:t>Resoluci</w:t>
        </w:r>
        <w:r w:rsidR="005D06C5">
          <w:t>ón</w:t>
        </w:r>
        <w:r w:rsidR="005D06C5">
          <w:t xml:space="preserve"> </w:t>
        </w:r>
      </w:ins>
      <w:r>
        <w:t>N</w:t>
      </w:r>
      <w:del w:id="67" w:author="Luis María Lucero Urdániz" w:date="2020-04-28T11:38:00Z">
        <w:r w:rsidDel="002F2042">
          <w:delText>ros.</w:delText>
        </w:r>
      </w:del>
      <w:ins w:id="68" w:author="Luis María Lucero Urdániz" w:date="2020-04-28T11:38:00Z">
        <w:r w:rsidR="002F2042">
          <w:t>°</w:t>
        </w:r>
      </w:ins>
      <w:r>
        <w:t xml:space="preserve"> 323/SSAGARHS/18</w:t>
      </w:r>
      <w:ins w:id="69" w:author="Luis María Lucero Urdániz" w:date="2020-04-28T12:10:00Z">
        <w:r w:rsidR="00016D7F">
          <w:t xml:space="preserve"> la entonces Subsecretar</w:t>
        </w:r>
      </w:ins>
      <w:ins w:id="70" w:author="Luis María Lucero Urdániz" w:date="2020-04-28T12:11:00Z">
        <w:r w:rsidR="00016D7F">
          <w:t xml:space="preserve">ía </w:t>
        </w:r>
        <w:r w:rsidR="007C38D9">
          <w:t>de Gestión Administrativa y Recursos Humanos</w:t>
        </w:r>
      </w:ins>
      <w:r>
        <w:t xml:space="preserve"> </w:t>
      </w:r>
      <w:ins w:id="71" w:author="Luis María Lucero Urdániz" w:date="2020-04-28T12:09:00Z">
        <w:r w:rsidR="003715A1">
          <w:t xml:space="preserve">prorrogó por </w:t>
        </w:r>
      </w:ins>
      <w:ins w:id="72" w:author="Luis María Lucero Urdániz" w:date="2020-04-28T12:10:00Z">
        <w:r w:rsidR="009B5DFC">
          <w:t>doce (12) meses</w:t>
        </w:r>
      </w:ins>
      <w:ins w:id="73" w:author="Luis María Lucero Urdániz" w:date="2020-04-28T12:11:00Z">
        <w:r w:rsidR="007C38D9">
          <w:t xml:space="preserve"> </w:t>
        </w:r>
        <w:r w:rsidR="009957AC">
          <w:t xml:space="preserve">la contratación en cuestión por un monto total de pesos </w:t>
        </w:r>
      </w:ins>
      <w:ins w:id="74" w:author="Luis María Lucero Urdániz" w:date="2020-04-28T12:12:00Z">
        <w:r w:rsidR="009957AC">
          <w:t>setenta y cuatro millones trescientos noventa y nueve mil seiscientos setenta y siete con 38/100 ($ 74.399.677,38.-),</w:t>
        </w:r>
      </w:ins>
      <w:ins w:id="75" w:author="Luis María Lucero Urdániz" w:date="2020-04-28T15:09:00Z">
        <w:r w:rsidR="00FB712A">
          <w:t xml:space="preserve"> </w:t>
        </w:r>
        <w:r w:rsidR="00FB712A">
          <w:t>y respecto de la ampliación por un monto de pesos treinta y siete millones ciento treinta mil ochocientos cincuenta y siete con 40/100 ($ 37.130.857,40.-)</w:t>
        </w:r>
        <w:r w:rsidR="00FB712A">
          <w:t>,</w:t>
        </w:r>
      </w:ins>
      <w:ins w:id="76" w:author="Luis María Lucero Urdániz" w:date="2020-04-28T12:12:00Z">
        <w:r w:rsidR="008761C9">
          <w:t xml:space="preserve"> emitiéndose en consecuencia la Orden de Compra N° 2900-</w:t>
        </w:r>
        <w:r w:rsidR="00E57796">
          <w:t>19716-OC18</w:t>
        </w:r>
      </w:ins>
      <w:ins w:id="77" w:author="Luis María Lucero Urdániz" w:date="2020-04-28T14:57:00Z">
        <w:r w:rsidR="00A74F2C">
          <w:t xml:space="preserve"> </w:t>
        </w:r>
        <w:r w:rsidR="00A74F2C">
          <w:t>y la Orden de Compra N° 2900-</w:t>
        </w:r>
        <w:r w:rsidR="00FB4CCB">
          <w:t>58499</w:t>
        </w:r>
        <w:r w:rsidR="00A74F2C">
          <w:t>-OC</w:t>
        </w:r>
        <w:r w:rsidR="00FB4CCB">
          <w:t>18</w:t>
        </w:r>
      </w:ins>
      <w:ins w:id="78" w:author="Luis María Lucero Urdániz" w:date="2020-04-28T12:12:00Z">
        <w:r w:rsidR="00E57796">
          <w:t>;</w:t>
        </w:r>
      </w:ins>
      <w:ins w:id="79" w:author="Luis María Lucero Urdániz" w:date="2020-04-28T12:10:00Z">
        <w:r w:rsidR="009B5DFC">
          <w:t xml:space="preserve"> </w:t>
        </w:r>
      </w:ins>
    </w:p>
    <w:p w14:paraId="54582F59" w14:textId="760A39F5" w:rsidR="00FC12C8" w:rsidRDefault="002D55D5" w:rsidP="002D55D5">
      <w:pPr>
        <w:jc w:val="both"/>
        <w:rPr>
          <w:ins w:id="80" w:author="Luis María Lucero Urdániz" w:date="2020-04-28T12:54:00Z"/>
        </w:rPr>
      </w:pPr>
      <w:del w:id="81" w:author="Luis María Lucero Urdániz" w:date="2020-04-28T12:34:00Z">
        <w:r w:rsidDel="00EE64BB">
          <w:delText xml:space="preserve">y </w:delText>
        </w:r>
      </w:del>
      <w:ins w:id="82" w:author="Luis María Lucero Urdániz" w:date="2020-04-28T12:34:00Z">
        <w:r w:rsidR="00EE64BB">
          <w:t xml:space="preserve">Que </w:t>
        </w:r>
        <w:r w:rsidR="00905044">
          <w:t>ulteriormente</w:t>
        </w:r>
      </w:ins>
      <w:ins w:id="83" w:author="Luis María Lucero Urdániz" w:date="2020-04-28T12:35:00Z">
        <w:r w:rsidR="005A7F44">
          <w:t>, mediante la Resolución N°</w:t>
        </w:r>
      </w:ins>
      <w:ins w:id="84" w:author="Luis María Lucero Urdániz" w:date="2020-04-28T12:34:00Z">
        <w:r w:rsidR="00EE64BB">
          <w:t xml:space="preserve"> </w:t>
        </w:r>
      </w:ins>
      <w:r>
        <w:t>15/SSGA/20</w:t>
      </w:r>
      <w:ins w:id="85" w:author="Luis María Lucero Urdániz" w:date="2020-04-28T12:35:00Z">
        <w:r w:rsidR="005A7F44">
          <w:t xml:space="preserve"> </w:t>
        </w:r>
        <w:r w:rsidR="00664A25">
          <w:t xml:space="preserve">la Subsecretaría de Gestión Administrativa </w:t>
        </w:r>
      </w:ins>
      <w:del w:id="86" w:author="Luis María Lucero Urdániz" w:date="2020-04-28T12:54:00Z">
        <w:r w:rsidDel="00CD6758">
          <w:delText xml:space="preserve">, </w:delText>
        </w:r>
      </w:del>
      <w:ins w:id="87" w:author="Luis María Lucero Urdániz" w:date="2020-04-28T12:54:00Z">
        <w:r w:rsidR="00CD6758">
          <w:t>p</w:t>
        </w:r>
        <w:r w:rsidR="00FC12C8">
          <w:t xml:space="preserve">rorrogó por tres (3) meses la contratación de marras por un monto total de </w:t>
        </w:r>
      </w:ins>
      <w:ins w:id="88" w:author="Luis María Lucero Urdániz" w:date="2020-04-28T12:55:00Z">
        <w:r w:rsidR="000A5449">
          <w:t>pesos cinco millones setecientos treinta y seis mil novecientos ochenta y nueve ($ 5.736.989,00.-)</w:t>
        </w:r>
        <w:r w:rsidR="009844EC">
          <w:t>, emitiéndose en consecuencia la Orden d</w:t>
        </w:r>
      </w:ins>
      <w:ins w:id="89" w:author="Luis María Lucero Urdániz" w:date="2020-04-28T12:56:00Z">
        <w:r w:rsidR="009844EC">
          <w:t xml:space="preserve">e Compra N° </w:t>
        </w:r>
        <w:r w:rsidR="00A02338">
          <w:t>2900-1140-OC</w:t>
        </w:r>
        <w:r w:rsidR="00340407">
          <w:t xml:space="preserve">20 y la Orden de Compra N° </w:t>
        </w:r>
      </w:ins>
      <w:ins w:id="90" w:author="Luis María Lucero Urdániz" w:date="2020-04-28T12:57:00Z">
        <w:r w:rsidR="006A0B29">
          <w:t>2900-</w:t>
        </w:r>
        <w:r w:rsidR="00340407">
          <w:t>1253</w:t>
        </w:r>
        <w:r w:rsidR="006A0B29">
          <w:t>-OC20</w:t>
        </w:r>
      </w:ins>
      <w:ins w:id="91" w:author="Luis María Lucero Urdániz" w:date="2020-04-28T12:58:00Z">
        <w:r w:rsidR="00E52698">
          <w:t xml:space="preserve">, operando el vencimiento </w:t>
        </w:r>
        <w:r w:rsidR="00A1745E">
          <w:t>en fecha 02 de marzo de 2020</w:t>
        </w:r>
        <w:r w:rsidR="00E52698">
          <w:t>;</w:t>
        </w:r>
      </w:ins>
      <w:ins w:id="92" w:author="Luis María Lucero Urdániz" w:date="2020-04-28T12:55:00Z">
        <w:r w:rsidR="000A5449">
          <w:t xml:space="preserve"> </w:t>
        </w:r>
      </w:ins>
    </w:p>
    <w:p w14:paraId="1FE47F95" w14:textId="7A5AE624" w:rsidR="002D55D5" w:rsidDel="00E52698" w:rsidRDefault="002D55D5" w:rsidP="002D55D5">
      <w:pPr>
        <w:jc w:val="both"/>
        <w:rPr>
          <w:del w:id="93" w:author="Luis María Lucero Urdániz" w:date="2020-04-28T12:58:00Z"/>
        </w:rPr>
      </w:pPr>
      <w:del w:id="94" w:author="Luis María Lucero Urdániz" w:date="2020-04-28T12:58:00Z">
        <w:r w:rsidDel="00E52698">
          <w:delText xml:space="preserve">se prorrogaron las Órdenes de Compra mencionadas en los Gobierno de la Ciudad Autónoma de Buenos Aires considerandos precedentes por un período de doce (12) y tres (3) meses, respectivamente; </w:delText>
        </w:r>
      </w:del>
    </w:p>
    <w:p w14:paraId="27266D14" w14:textId="3F3C1F90" w:rsidR="002D55D5" w:rsidRDefault="002D55D5" w:rsidP="002D55D5">
      <w:pPr>
        <w:jc w:val="both"/>
      </w:pPr>
      <w:r>
        <w:t>Que</w:t>
      </w:r>
      <w:del w:id="95" w:author="Luis María Lucero Urdániz" w:date="2020-04-28T12:59:00Z">
        <w:r w:rsidDel="00BF2163">
          <w:delText>, en este sentido, estando</w:delText>
        </w:r>
      </w:del>
      <w:ins w:id="96" w:author="Luis María Lucero Urdániz" w:date="2020-04-28T12:59:00Z">
        <w:r w:rsidR="00BF2163">
          <w:t xml:space="preserve"> encontrándose</w:t>
        </w:r>
      </w:ins>
      <w:r>
        <w:t xml:space="preserve"> próximo el vencimiento contractual, la Secretaría General del Instituto Superior de Seguridad Pública,</w:t>
      </w:r>
      <w:ins w:id="97" w:author="Luis María Lucero Urdániz" w:date="2020-04-28T13:05:00Z">
        <w:r w:rsidR="003E18BD">
          <w:t xml:space="preserve"> en respuesta </w:t>
        </w:r>
        <w:r w:rsidR="00E82642">
          <w:t>a la Comunicación Oficial N° NO-2020-</w:t>
        </w:r>
      </w:ins>
      <w:ins w:id="98" w:author="Luis María Lucero Urdániz" w:date="2020-04-28T13:06:00Z">
        <w:r w:rsidR="00C11998">
          <w:t>0713</w:t>
        </w:r>
        <w:r w:rsidR="00A6399D">
          <w:t>4117-GCABA-DGAYCON librada por la Direcc</w:t>
        </w:r>
      </w:ins>
      <w:ins w:id="99" w:author="Luis María Lucero Urdániz" w:date="2020-04-28T13:07:00Z">
        <w:r w:rsidR="00A6399D">
          <w:t xml:space="preserve">ión General de </w:t>
        </w:r>
        <w:r w:rsidR="003C0387">
          <w:t>Adquisiciones y Contrataciones</w:t>
        </w:r>
      </w:ins>
      <w:ins w:id="100" w:author="Luis María Lucero Urdániz" w:date="2020-04-28T13:06:00Z">
        <w:r w:rsidR="00A6399D">
          <w:t>,</w:t>
        </w:r>
      </w:ins>
      <w:r>
        <w:t xml:space="preserve"> manifestó la necesidad de prorrogar el servicio, conforme surge de la </w:t>
      </w:r>
      <w:del w:id="101" w:author="Luis María Lucero Urdániz" w:date="2020-04-28T13:04:00Z">
        <w:r w:rsidDel="003E18BD">
          <w:delText xml:space="preserve">Nota </w:delText>
        </w:r>
      </w:del>
      <w:ins w:id="102" w:author="Luis María Lucero Urdániz" w:date="2020-04-28T13:04:00Z">
        <w:r w:rsidR="003E18BD">
          <w:t>Comunicación Ofic</w:t>
        </w:r>
      </w:ins>
      <w:ins w:id="103" w:author="Luis María Lucero Urdániz" w:date="2020-04-28T13:07:00Z">
        <w:r w:rsidR="003C0387">
          <w:t>i</w:t>
        </w:r>
      </w:ins>
      <w:ins w:id="104" w:author="Luis María Lucero Urdániz" w:date="2020-04-28T13:04:00Z">
        <w:r w:rsidR="003E18BD">
          <w:t>al</w:t>
        </w:r>
        <w:r w:rsidR="003E18BD">
          <w:t xml:space="preserve"> </w:t>
        </w:r>
      </w:ins>
      <w:r>
        <w:t>N° NO-2020-07555961-GCABA</w:t>
      </w:r>
      <w:ins w:id="105" w:author="Luis María Lucero Urdániz" w:date="2020-04-28T12:59:00Z">
        <w:r w:rsidR="004678FE">
          <w:t>-</w:t>
        </w:r>
      </w:ins>
      <w:r>
        <w:t xml:space="preserve">SGISSP; </w:t>
      </w:r>
    </w:p>
    <w:p w14:paraId="34495A0C" w14:textId="117D4AE5" w:rsidR="002D55D5" w:rsidRDefault="002D55D5" w:rsidP="002D55D5">
      <w:pPr>
        <w:jc w:val="both"/>
      </w:pPr>
      <w:r>
        <w:t xml:space="preserve">Que, de esta manera, se procedió a notificar a la </w:t>
      </w:r>
      <w:del w:id="106" w:author="Luis María Lucero Urdániz" w:date="2020-04-28T13:08:00Z">
        <w:r w:rsidDel="009719FF">
          <w:delText>co-contratante</w:delText>
        </w:r>
      </w:del>
      <w:ins w:id="107" w:author="Luis María Lucero Urdániz" w:date="2020-04-28T13:08:00Z">
        <w:r w:rsidR="009719FF">
          <w:t>firma FRIENDS FOOD</w:t>
        </w:r>
      </w:ins>
      <w:ins w:id="108" w:author="Luis María Lucero Urdániz" w:date="2020-04-28T13:09:00Z">
        <w:r w:rsidR="000A3CCA">
          <w:t xml:space="preserve"> S.A. </w:t>
        </w:r>
        <w:r w:rsidR="000A3CCA">
          <w:t>FRIENDS FOOD S.A. (CUIT N° 30-70395143-7)</w:t>
        </w:r>
      </w:ins>
      <w:r>
        <w:t xml:space="preserve"> sobre la voluntad de hacer uso de la facultad contemplada en el</w:t>
      </w:r>
      <w:ins w:id="109" w:author="Luis María Lucero Urdániz" w:date="2020-04-28T13:10:00Z">
        <w:r w:rsidR="00F13CDF">
          <w:t xml:space="preserve"> Artículo </w:t>
        </w:r>
        <w:r w:rsidR="00B6186F">
          <w:t>3</w:t>
        </w:r>
      </w:ins>
      <w:ins w:id="110" w:author="Luis María Lucero Urdániz" w:date="2020-04-28T13:11:00Z">
        <w:r w:rsidR="00590710">
          <w:t xml:space="preserve"> del Pliego de Bases y Condiciones Particulares, y en uso de las facultades conferidas en el Artículo 117</w:t>
        </w:r>
        <w:r w:rsidR="006D78D1">
          <w:t xml:space="preserve"> de </w:t>
        </w:r>
      </w:ins>
      <w:ins w:id="111" w:author="Luis María Lucero Urdániz" w:date="2020-04-28T13:12:00Z">
        <w:r w:rsidR="006D78D1">
          <w:t>la Ley N° 2.095, conteste con el</w:t>
        </w:r>
      </w:ins>
      <w:ins w:id="112" w:author="Luis María Lucero Urdániz" w:date="2020-04-28T13:17:00Z">
        <w:r w:rsidR="00F5266C">
          <w:t xml:space="preserve"> actual</w:t>
        </w:r>
      </w:ins>
      <w:r>
        <w:t xml:space="preserve"> Artículo 119 </w:t>
      </w:r>
      <w:del w:id="113" w:author="Luis María Lucero Urdániz" w:date="2020-04-28T13:12:00Z">
        <w:r w:rsidDel="006D78D1">
          <w:delText>Inc</w:delText>
        </w:r>
      </w:del>
      <w:ins w:id="114" w:author="Luis María Lucero Urdániz" w:date="2020-04-28T13:12:00Z">
        <w:r w:rsidR="006D78D1">
          <w:t>i</w:t>
        </w:r>
        <w:r w:rsidR="006D78D1">
          <w:t>nc</w:t>
        </w:r>
      </w:ins>
      <w:del w:id="115" w:author="Luis María Lucero Urdániz" w:date="2020-04-28T13:12:00Z">
        <w:r w:rsidDel="006D78D1">
          <w:delText xml:space="preserve">. </w:delText>
        </w:r>
      </w:del>
      <w:ins w:id="116" w:author="Luis María Lucero Urdániz" w:date="2020-04-28T13:12:00Z">
        <w:r w:rsidR="006D78D1">
          <w:t xml:space="preserve">iso </w:t>
        </w:r>
      </w:ins>
      <w:r>
        <w:t>III) de la Ley N° 2.095 (texto consolidado según Ley N° 6.017) y su Decreto Reglamentario encontrándose la cédula de notificación debidamente glosada a las actuaciones</w:t>
      </w:r>
      <w:ins w:id="117" w:author="Luis María Lucero Urdániz" w:date="2020-04-28T13:12:00Z">
        <w:r w:rsidR="0012712E">
          <w:t xml:space="preserve"> como Providencia N° PV-</w:t>
        </w:r>
      </w:ins>
      <w:ins w:id="118" w:author="Luis María Lucero Urdániz" w:date="2020-04-28T13:13:00Z">
        <w:r w:rsidR="0012712E">
          <w:t>2020-</w:t>
        </w:r>
      </w:ins>
      <w:ins w:id="119" w:author="Luis María Lucero Urdániz" w:date="2020-04-28T13:16:00Z">
        <w:r w:rsidR="00CB47F2">
          <w:t>1079</w:t>
        </w:r>
        <w:r w:rsidR="00C56049">
          <w:t>4085</w:t>
        </w:r>
      </w:ins>
      <w:ins w:id="120" w:author="Luis María Lucero Urdániz" w:date="2020-04-28T13:13:00Z">
        <w:r w:rsidR="00744880">
          <w:t>-GCABA-</w:t>
        </w:r>
      </w:ins>
      <w:ins w:id="121" w:author="Luis María Lucero Urdániz" w:date="2020-04-28T13:16:00Z">
        <w:r w:rsidR="00C56049">
          <w:t>DGAYCON</w:t>
        </w:r>
      </w:ins>
      <w:r>
        <w:t xml:space="preserve">; </w:t>
      </w:r>
    </w:p>
    <w:p w14:paraId="77060ED8" w14:textId="3BE3C99A" w:rsidR="002D55D5" w:rsidDel="00A86315" w:rsidRDefault="002D55D5" w:rsidP="002D55D5">
      <w:pPr>
        <w:jc w:val="both"/>
        <w:rPr>
          <w:del w:id="122" w:author="Luis María Lucero Urdániz" w:date="2020-04-28T13:17:00Z"/>
        </w:rPr>
      </w:pPr>
      <w:del w:id="123" w:author="Luis María Lucero Urdániz" w:date="2020-04-28T13:17:00Z">
        <w:r w:rsidDel="00A86315">
          <w:delText xml:space="preserve">Que, en relación con ello, corresponde mencionar que ha sido contemplado en el Artículo 3 del Pliego de Bases y Condiciones Particulares que rige la presente contratación, la posibilidad de hacer uso de la facultad de prórroga; </w:delText>
        </w:r>
      </w:del>
    </w:p>
    <w:p w14:paraId="11F51B88" w14:textId="13105B9D" w:rsidR="002D55D5" w:rsidRDefault="002D55D5" w:rsidP="002D55D5">
      <w:pPr>
        <w:jc w:val="both"/>
      </w:pPr>
      <w:r>
        <w:lastRenderedPageBreak/>
        <w:t>Que</w:t>
      </w:r>
      <w:ins w:id="124" w:author="Luis María Lucero Urdániz" w:date="2020-04-28T13:18:00Z">
        <w:r w:rsidR="00A86315">
          <w:t xml:space="preserve"> en relación con ello, la Oficina de Gestión Sectorial ha tomado la intervención de su competencia, conforme surge del Informe N° </w:t>
        </w:r>
      </w:ins>
      <w:ins w:id="125" w:author="Luis María Lucero Urdániz" w:date="2020-04-28T13:19:00Z">
        <w:r w:rsidR="00180E91">
          <w:t>IF-2020-11450368</w:t>
        </w:r>
      </w:ins>
      <w:ins w:id="126" w:author="Luis María Lucero Urdániz" w:date="2020-04-28T13:20:00Z">
        <w:r w:rsidR="00180E91">
          <w:t>-GCABA-DGTALMJYS</w:t>
        </w:r>
      </w:ins>
      <w:del w:id="127" w:author="Luis María Lucero Urdániz" w:date="2020-04-28T13:18:00Z">
        <w:r w:rsidDel="00A86315">
          <w:delText xml:space="preserve"> se procedió a efectuar la imputación presupuestaria de los fondos necesarios para hacer frente a la erogación en cuestión</w:delText>
        </w:r>
      </w:del>
      <w:r>
        <w:t xml:space="preserve">; </w:t>
      </w:r>
    </w:p>
    <w:p w14:paraId="13807BC9" w14:textId="68CA8FCC" w:rsidR="002D55D5" w:rsidRDefault="002D55D5" w:rsidP="002D55D5">
      <w:pPr>
        <w:jc w:val="both"/>
      </w:pPr>
      <w:r>
        <w:t>Que, finalmente, se ha dado intervención a la Procuración General de la Ciudad, en el marco de la Ley N° 1.218 (texto consolidado según Ley N° 6.017)</w:t>
      </w:r>
      <w:ins w:id="128" w:author="Luis María Lucero Urdániz" w:date="2020-04-28T13:20:00Z">
        <w:r w:rsidR="00180E91">
          <w:t xml:space="preserve">, en virtud de la cual </w:t>
        </w:r>
        <w:r w:rsidR="00466749">
          <w:t>emitió el Dictamen Jurídico N° IF-2020-</w:t>
        </w:r>
      </w:ins>
      <w:ins w:id="129" w:author="Luis María Lucero Urdániz" w:date="2020-04-28T13:21:00Z">
        <w:r w:rsidR="00E878BD">
          <w:t>12225103-GCABA-PG</w:t>
        </w:r>
      </w:ins>
      <w:r>
        <w:t xml:space="preserve">. </w:t>
      </w:r>
    </w:p>
    <w:p w14:paraId="43B7F741" w14:textId="3F78BBC7" w:rsidR="002D55D5" w:rsidRDefault="002D55D5" w:rsidP="002D55D5">
      <w:pPr>
        <w:jc w:val="both"/>
      </w:pPr>
      <w:r>
        <w:t xml:space="preserve">Por ello, de acuerdo a lo expuesto precedentemente y en uso de las facultades conferidas por el Anexo II del Decreto N° 168/GCBA/19, modificado por el Decreto N° 207/GCBA/19, </w:t>
      </w:r>
    </w:p>
    <w:p w14:paraId="103318B7" w14:textId="34BA0CB1" w:rsidR="002D55D5" w:rsidRPr="002D55D5" w:rsidRDefault="002D55D5" w:rsidP="002D55D5">
      <w:pPr>
        <w:jc w:val="center"/>
        <w:rPr>
          <w:b/>
          <w:bCs/>
        </w:rPr>
      </w:pPr>
      <w:r w:rsidRPr="002D55D5">
        <w:rPr>
          <w:b/>
          <w:bCs/>
        </w:rPr>
        <w:t>EL SUBSECRETARIO DE GESTIÓN ADMINISTRATIVA</w:t>
      </w:r>
    </w:p>
    <w:p w14:paraId="481D4DB1" w14:textId="6085C07C" w:rsidR="002D55D5" w:rsidRPr="002D55D5" w:rsidRDefault="002D55D5" w:rsidP="002D55D5">
      <w:pPr>
        <w:jc w:val="center"/>
        <w:rPr>
          <w:b/>
          <w:bCs/>
        </w:rPr>
      </w:pPr>
      <w:r w:rsidRPr="002D55D5">
        <w:rPr>
          <w:b/>
          <w:bCs/>
        </w:rPr>
        <w:t>RESUELVE:</w:t>
      </w:r>
    </w:p>
    <w:p w14:paraId="02E81DDC" w14:textId="65FD3A2E" w:rsidR="002D55D5" w:rsidRDefault="002D55D5" w:rsidP="002D55D5">
      <w:pPr>
        <w:jc w:val="both"/>
      </w:pPr>
      <w:r>
        <w:t xml:space="preserve">Artículo 1°.- </w:t>
      </w:r>
      <w:commentRangeStart w:id="130"/>
      <w:r>
        <w:t xml:space="preserve">Prorrógase la Orden de Compra N° 2900-6975-OC15 </w:t>
      </w:r>
      <w:commentRangeEnd w:id="130"/>
      <w:r w:rsidR="004A551D">
        <w:rPr>
          <w:rStyle w:val="Refdecomentario"/>
        </w:rPr>
        <w:commentReference w:id="130"/>
      </w:r>
      <w:r>
        <w:t xml:space="preserve">correspondiente a la contratación del servicio de elaboración y distribución de comidas para cadetes, cursantes, guardias y personal autorizado de la entonces Policía Metropolitana, con destino al Instituto Superior de Seguridad Pública emitida en favor de la firma FRIENDS FOOD S.A. </w:t>
      </w:r>
      <w:ins w:id="131" w:author="Luis María Lucero Urdániz" w:date="2020-04-28T13:27:00Z">
        <w:r w:rsidR="004109B8">
          <w:t>(CUIT N° 30-70395143-7)</w:t>
        </w:r>
        <w:r w:rsidR="004109B8">
          <w:t xml:space="preserve"> </w:t>
        </w:r>
      </w:ins>
      <w:r>
        <w:t xml:space="preserve">por el plazo de tres (3) meses consecutivos e ininterrumpidos, conforme los términos del Artículo N° 3 del Pliego de Bases y Condiciones Particulares, </w:t>
      </w:r>
      <w:del w:id="132" w:author="Luis María Lucero Urdániz" w:date="2020-04-28T14:13:00Z">
        <w:r w:rsidDel="00A32874">
          <w:delText>y en uso de</w:delText>
        </w:r>
      </w:del>
      <w:ins w:id="133" w:author="Luis María Lucero Urdániz" w:date="2020-04-28T14:13:00Z">
        <w:r w:rsidR="00A32874">
          <w:t>concordante con</w:t>
        </w:r>
      </w:ins>
      <w:r>
        <w:t xml:space="preserve"> las facultades conferidas en el Artículo N° 119 Inc</w:t>
      </w:r>
      <w:del w:id="134" w:author="Luis María Lucero Urdániz" w:date="2020-04-28T14:12:00Z">
        <w:r w:rsidDel="00BA1A47">
          <w:delText xml:space="preserve">. </w:delText>
        </w:r>
      </w:del>
      <w:ins w:id="135" w:author="Luis María Lucero Urdániz" w:date="2020-04-28T14:12:00Z">
        <w:r w:rsidR="00BA1A47">
          <w:t>iso</w:t>
        </w:r>
        <w:r w:rsidR="00BA1A47">
          <w:t xml:space="preserve"> </w:t>
        </w:r>
      </w:ins>
      <w:r>
        <w:t xml:space="preserve">III) de la Ley N° 2.095 (texto consolidado según Ley N° 6.017) y su Decreto Reglamentario, ascendiendo el monto total a la suma de pesos trece millones cuatrocientos noventa y dos mil doscientos setenta con 20/100 ($13.492.270,20.-). </w:t>
      </w:r>
    </w:p>
    <w:p w14:paraId="0AE53CEC" w14:textId="77777777" w:rsidR="002D55D5" w:rsidRDefault="002D55D5" w:rsidP="002D55D5">
      <w:pPr>
        <w:jc w:val="both"/>
      </w:pPr>
      <w:r>
        <w:t xml:space="preserve">Artículo. 2°.- Déjase establecido que la prórroga contemplada en el Artículo precedente, queda extendida en los mismos términos a la Orden de Compra N° 2900- 7512-OC16 en el marco de la ampliación contractual, por un monto de pesos seis millones setecientos cuarenta y seis mil ochenta y dos con cuarenta centavos ($ 6.746.082,40.-). </w:t>
      </w:r>
    </w:p>
    <w:p w14:paraId="2DD4CCBB" w14:textId="02AA5410" w:rsidR="002D55D5" w:rsidRDefault="002D55D5" w:rsidP="002D55D5">
      <w:pPr>
        <w:jc w:val="both"/>
      </w:pPr>
      <w:r>
        <w:t>Artículo 3°.- El gasto previsto en los Artículos 1</w:t>
      </w:r>
      <w:ins w:id="136" w:author="Luis María Lucero Urdániz" w:date="2020-04-28T14:13:00Z">
        <w:r w:rsidR="0086136F">
          <w:t>°</w:t>
        </w:r>
      </w:ins>
      <w:r>
        <w:t xml:space="preserve"> y 2</w:t>
      </w:r>
      <w:ins w:id="137" w:author="Luis María Lucero Urdániz" w:date="2020-04-28T14:13:00Z">
        <w:r w:rsidR="0086136F">
          <w:t>°</w:t>
        </w:r>
      </w:ins>
      <w:r>
        <w:t xml:space="preserve"> se imputará a la correspondiente Partida del Presupuesto General de Gastos y Cálculo de Recursos. </w:t>
      </w:r>
    </w:p>
    <w:p w14:paraId="512D3660" w14:textId="77777777" w:rsidR="002D55D5" w:rsidRDefault="002D55D5" w:rsidP="002D55D5">
      <w:pPr>
        <w:jc w:val="both"/>
      </w:pPr>
      <w:r>
        <w:t xml:space="preserve">Artículo 4°.- Delégase en la Directora General Adquisiciones y Contrataciones la facultad de suscribir las respectivas Órdenes de Compra. </w:t>
      </w:r>
    </w:p>
    <w:p w14:paraId="6483A4F9" w14:textId="37BE004D" w:rsidR="002D55D5" w:rsidRDefault="002D55D5" w:rsidP="002D55D5">
      <w:pPr>
        <w:jc w:val="both"/>
      </w:pPr>
      <w:r>
        <w:t>Artículo 5°.- Comuníquese</w:t>
      </w:r>
      <w:ins w:id="138" w:author="Luis María Lucero Urdániz" w:date="2020-04-28T14:14:00Z">
        <w:r w:rsidR="0086136F">
          <w:t xml:space="preserve"> al</w:t>
        </w:r>
      </w:ins>
      <w:r>
        <w:t xml:space="preserve"> Instituto Superior de Seguridad Pública, notifíquese a la firma FRIENDS FOOD S.A.</w:t>
      </w:r>
      <w:ins w:id="139" w:author="Luis María Lucero Urdániz" w:date="2020-04-28T14:14:00Z">
        <w:r w:rsidR="00AF66E4">
          <w:t xml:space="preserve"> </w:t>
        </w:r>
        <w:r w:rsidR="00AF66E4">
          <w:t>(CUIT N° 30-70395143-7)</w:t>
        </w:r>
      </w:ins>
      <w:r>
        <w:t xml:space="preserve"> y remítase a la Dirección General Adquisiciones y Contrataciones para la prosecución del trámite. </w:t>
      </w:r>
    </w:p>
    <w:p w14:paraId="01A91F5A" w14:textId="4E8BCEA6" w:rsidR="00B22CEB" w:rsidRDefault="002D55D5" w:rsidP="002D55D5">
      <w:pPr>
        <w:jc w:val="both"/>
      </w:pPr>
      <w:r>
        <w:t>Artículo 6°.- Publíquese en el Boletín Oficial de la Ciudad Autónoma de Buenos Aires, en el sitio de Internet del Gobierno de la Ciudad Autónoma de Buenos Aires y el portal www.buenosairescompras.com.ar.</w:t>
      </w:r>
    </w:p>
    <w:sectPr w:rsidR="00B22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Luis María Lucero Urdániz" w:date="2020-04-28T10:36:00Z" w:initials="LMLU">
    <w:p w14:paraId="1144BB97" w14:textId="7EABFC31" w:rsidR="00C65C81" w:rsidRDefault="00C65C81">
      <w:pPr>
        <w:pStyle w:val="Textocomentario"/>
      </w:pPr>
      <w:r>
        <w:rPr>
          <w:rStyle w:val="Refdecomentario"/>
        </w:rPr>
        <w:annotationRef/>
      </w:r>
      <w:r w:rsidR="003222BC">
        <w:t>Poner el vigente al momento del contrato</w:t>
      </w:r>
    </w:p>
  </w:comment>
  <w:comment w:id="130" w:author="Luis María Lucero Urdániz" w:date="2020-04-28T13:25:00Z" w:initials="LMLU">
    <w:p w14:paraId="77AA2F9F" w14:textId="4030F36A" w:rsidR="004A551D" w:rsidRDefault="004A551D">
      <w:pPr>
        <w:pStyle w:val="Textocomentario"/>
      </w:pPr>
      <w:r>
        <w:rPr>
          <w:rStyle w:val="Refdecomentario"/>
        </w:rPr>
        <w:annotationRef/>
      </w:r>
      <w:r>
        <w:t xml:space="preserve">La resolución 15/SSGA/20 tiene este fraseo. Me parece mejor </w:t>
      </w:r>
      <w:r w:rsidR="006756F1">
        <w:t>“Prorrógase la contratación…”, si indefectiblemente se van a emitir dos OC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44BB97" w15:done="0"/>
  <w15:commentEx w15:paraId="77AA2F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44BB97" w16cid:durableId="225285A9"/>
  <w16cid:commentId w16cid:paraId="77AA2F9F" w16cid:durableId="2252AD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 María Lucero Urdániz">
    <w15:presenceInfo w15:providerId="Windows Live" w15:userId="5720f62556de3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5"/>
    <w:rsid w:val="00016D7F"/>
    <w:rsid w:val="00063664"/>
    <w:rsid w:val="00067F66"/>
    <w:rsid w:val="00073C73"/>
    <w:rsid w:val="000A3CCA"/>
    <w:rsid w:val="000A5449"/>
    <w:rsid w:val="000D0C79"/>
    <w:rsid w:val="000F649B"/>
    <w:rsid w:val="0011392A"/>
    <w:rsid w:val="0012712E"/>
    <w:rsid w:val="00131FB6"/>
    <w:rsid w:val="00180E91"/>
    <w:rsid w:val="00200838"/>
    <w:rsid w:val="00216BB4"/>
    <w:rsid w:val="002D55D5"/>
    <w:rsid w:val="002F2042"/>
    <w:rsid w:val="003222BC"/>
    <w:rsid w:val="00340407"/>
    <w:rsid w:val="00371332"/>
    <w:rsid w:val="003715A1"/>
    <w:rsid w:val="003C0387"/>
    <w:rsid w:val="003E18BD"/>
    <w:rsid w:val="004109B8"/>
    <w:rsid w:val="00466749"/>
    <w:rsid w:val="004678FE"/>
    <w:rsid w:val="004A551D"/>
    <w:rsid w:val="004E0F93"/>
    <w:rsid w:val="004F1100"/>
    <w:rsid w:val="004F1AE3"/>
    <w:rsid w:val="00590710"/>
    <w:rsid w:val="005A7F44"/>
    <w:rsid w:val="005D06C5"/>
    <w:rsid w:val="00603E79"/>
    <w:rsid w:val="00664A25"/>
    <w:rsid w:val="006756F1"/>
    <w:rsid w:val="006A0B29"/>
    <w:rsid w:val="006D78D1"/>
    <w:rsid w:val="00744880"/>
    <w:rsid w:val="007C38D9"/>
    <w:rsid w:val="008214CB"/>
    <w:rsid w:val="0086136F"/>
    <w:rsid w:val="008761C9"/>
    <w:rsid w:val="00905044"/>
    <w:rsid w:val="009719FF"/>
    <w:rsid w:val="009844EC"/>
    <w:rsid w:val="009878EE"/>
    <w:rsid w:val="009957AC"/>
    <w:rsid w:val="009B5DFC"/>
    <w:rsid w:val="009C44EE"/>
    <w:rsid w:val="00A02338"/>
    <w:rsid w:val="00A103B9"/>
    <w:rsid w:val="00A1745E"/>
    <w:rsid w:val="00A32874"/>
    <w:rsid w:val="00A6399D"/>
    <w:rsid w:val="00A702A4"/>
    <w:rsid w:val="00A74F2C"/>
    <w:rsid w:val="00A86315"/>
    <w:rsid w:val="00AF66E4"/>
    <w:rsid w:val="00B22CEB"/>
    <w:rsid w:val="00B332FB"/>
    <w:rsid w:val="00B60290"/>
    <w:rsid w:val="00B6186F"/>
    <w:rsid w:val="00B63080"/>
    <w:rsid w:val="00BA1A47"/>
    <w:rsid w:val="00BD42F8"/>
    <w:rsid w:val="00BF2163"/>
    <w:rsid w:val="00C11998"/>
    <w:rsid w:val="00C56049"/>
    <w:rsid w:val="00C65C81"/>
    <w:rsid w:val="00CB47F2"/>
    <w:rsid w:val="00CD6758"/>
    <w:rsid w:val="00D17806"/>
    <w:rsid w:val="00DA0443"/>
    <w:rsid w:val="00DA4687"/>
    <w:rsid w:val="00DD5077"/>
    <w:rsid w:val="00DE37D7"/>
    <w:rsid w:val="00E40D34"/>
    <w:rsid w:val="00E52698"/>
    <w:rsid w:val="00E57796"/>
    <w:rsid w:val="00E708B0"/>
    <w:rsid w:val="00E82642"/>
    <w:rsid w:val="00E878BD"/>
    <w:rsid w:val="00EE64BB"/>
    <w:rsid w:val="00F13CDF"/>
    <w:rsid w:val="00F5266C"/>
    <w:rsid w:val="00F94E05"/>
    <w:rsid w:val="00FA2228"/>
    <w:rsid w:val="00FB4CCB"/>
    <w:rsid w:val="00FB712A"/>
    <w:rsid w:val="00FC12C8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1568A4"/>
  <w15:chartTrackingRefBased/>
  <w15:docId w15:val="{DB928E83-9A59-452C-8C3E-6513FB39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65C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C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C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C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C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María Lucero Urdániz</dc:creator>
  <cp:keywords/>
  <dc:description/>
  <cp:lastModifiedBy>Luis María Lucero Urdániz</cp:lastModifiedBy>
  <cp:revision>88</cp:revision>
  <dcterms:created xsi:type="dcterms:W3CDTF">2020-04-27T20:55:00Z</dcterms:created>
  <dcterms:modified xsi:type="dcterms:W3CDTF">2020-04-28T18:47:00Z</dcterms:modified>
</cp:coreProperties>
</file>